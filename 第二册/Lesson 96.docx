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03"/>
        </w:tabs>
        <w:spacing w:before="1" w:after="0" w:line="254" w:lineRule="auto"/>
        <w:ind w:left="600" w:right="38" w:hanging="480"/>
        <w:jc w:val="left"/>
        <w:rPr>
          <w:sz w:val="24"/>
        </w:rPr>
      </w:pPr>
      <w:r>
        <w:rPr>
          <w:sz w:val="24"/>
        </w:rPr>
        <w:t>festival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节日</w:t>
      </w:r>
      <w:r>
        <w:rPr>
          <w:sz w:val="24"/>
        </w:rPr>
        <w:t xml:space="preserve">Spring Festival traditional festival dragon boat </w:t>
      </w:r>
      <w:r>
        <w:rPr>
          <w:spacing w:val="-4"/>
          <w:sz w:val="24"/>
        </w:rPr>
        <w:t xml:space="preserve">festival </w:t>
      </w:r>
      <w:r>
        <w:rPr>
          <w:sz w:val="24"/>
        </w:rPr>
        <w:t>lantern</w:t>
      </w:r>
      <w:r>
        <w:rPr>
          <w:spacing w:val="-3"/>
          <w:sz w:val="24"/>
        </w:rPr>
        <w:t xml:space="preserve"> </w:t>
      </w:r>
      <w:r>
        <w:rPr>
          <w:sz w:val="24"/>
        </w:rPr>
        <w:t>festival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3"/>
        </w:tabs>
        <w:spacing w:before="1" w:after="0" w:line="254" w:lineRule="auto"/>
        <w:ind w:left="120" w:leftChars="0" w:right="-292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 lantern ['læntən] n.灯笼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3"/>
        </w:tabs>
        <w:spacing w:before="1" w:after="0" w:line="254" w:lineRule="auto"/>
        <w:ind w:left="120" w:leftChars="0" w:right="38" w:rightChars="0"/>
        <w:jc w:val="left"/>
        <w:rPr>
          <w:sz w:val="24"/>
        </w:rPr>
      </w:pPr>
      <w:r>
        <w:rPr>
          <w:rFonts w:hint="eastAsia"/>
          <w:sz w:val="24"/>
        </w:rPr>
        <w:t>3 spectacle ['spektəkəl] n.景象，壮观，场面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96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568" w:space="564"/>
            <w:col w:w="5438"/>
          </w:cols>
        </w:sectPr>
      </w:pPr>
    </w:p>
    <w:p>
      <w:pPr>
        <w:pStyle w:val="4"/>
        <w:spacing w:before="6"/>
        <w:rPr>
          <w:rFonts w:ascii="宋体"/>
          <w:b/>
          <w:sz w:val="18"/>
        </w:rPr>
      </w:pPr>
    </w:p>
    <w:p>
      <w:pPr>
        <w:spacing w:after="0"/>
        <w:rPr>
          <w:rFonts w:ascii="宋体"/>
          <w:sz w:val="18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7"/>
        <w:rPr>
          <w:rFonts w:ascii="宋体"/>
          <w:b/>
          <w:sz w:val="29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复习分析长难句</w:t>
      </w:r>
    </w:p>
    <w:p>
      <w:pPr>
        <w:pStyle w:val="2"/>
        <w:spacing w:before="67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321" w:space="485"/>
            <w:col w:w="5764"/>
          </w:cols>
        </w:sectPr>
      </w:pPr>
    </w:p>
    <w:p>
      <w:pPr>
        <w:pStyle w:val="4"/>
        <w:spacing w:before="2"/>
        <w:rPr>
          <w:rFonts w:ascii="宋体"/>
          <w:b/>
          <w:sz w:val="21"/>
        </w:rPr>
      </w:pPr>
    </w:p>
    <w:p>
      <w:pPr>
        <w:pStyle w:val="4"/>
        <w:spacing w:before="52"/>
        <w:ind w:left="120"/>
      </w:pPr>
      <w:r>
        <w:t>A Festival for the Dead is held once a year in Japan.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4"/>
        <w:spacing w:before="11" w:line="254" w:lineRule="auto"/>
        <w:ind w:left="120" w:right="7537"/>
      </w:pPr>
      <w:commentRangeStart w:id="0"/>
      <w:r>
        <w:t>the</w:t>
      </w:r>
      <w:del w:id="0" w:author="孫琦" w:date="2020-06-22T21:37:13Z">
        <w:r>
          <w:rPr/>
          <w:delText xml:space="preserve"> </w:delText>
        </w:r>
      </w:del>
      <w:r>
        <w:t xml:space="preserve">dead </w:t>
      </w:r>
      <w:commentRangeEnd w:id="0"/>
      <w:r>
        <w:commentReference w:id="0"/>
      </w:r>
      <w:r>
        <w:commentReference w:id="1"/>
      </w:r>
      <w:ins w:id="1" w:author="孫琦" w:date="2020-06-22T21:37:14Z">
        <w:r>
          <w:rPr/>
          <w:t xml:space="preserve"> </w:t>
        </w:r>
      </w:ins>
      <w:r>
        <w:t>the</w:t>
      </w:r>
      <w:del w:id="2" w:author="孫琦" w:date="2020-06-22T21:37:17Z">
        <w:r>
          <w:rPr/>
          <w:delText xml:space="preserve"> </w:delText>
        </w:r>
      </w:del>
      <w:r>
        <w:t>living the rich the poor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  <w:r>
        <w:pict>
          <v:shape id="_x0000_s1026" o:spid="_x0000_s1026" style="position:absolute;left:0pt;margin-left:461.75pt;margin-top:18.55pt;height:52.8pt;width:38.8pt;mso-position-horizontal-relative:page;mso-wrap-distance-bottom:0pt;mso-wrap-distance-top:0pt;z-index:-251658240;mso-width-relative:page;mso-height-relative:page;" fillcolor="#C0C0C0" filled="t" stroked="f" coordorigin="9235,372" coordsize="776,1056" path="m9960,1320l9794,1320,9811,1317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1l9571,801,9492,744,9415,693,9346,650,9384,571,9475,626,9557,677,9631,725,9696,770,9655,861xm9264,1250l9235,1145,9324,1109,9410,1073,9492,1037,9571,1003,9648,969,9722,936,9792,902,9859,869,9859,974,9554,1113,9264,1250xm9823,1425l9662,1425,9617,1423,9617,1397,9612,1370,9610,1341,9602,1310,9658,1315,9706,1317,9744,1320,9960,1320,9955,1332,9948,1341,9943,1351,9936,1358,9931,1368,9917,1382,9907,1389,9900,1394,9893,1401,9874,1411,9864,1413,9854,1418,9845,1421,9833,1423,9823,1425xm9799,1428l9746,1428,9706,1425,9811,1425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8"/>
        <w:numPr>
          <w:ilvl w:val="0"/>
          <w:numId w:val="1"/>
        </w:numPr>
        <w:tabs>
          <w:tab w:val="left" w:pos="353"/>
          <w:tab w:val="left" w:pos="815"/>
        </w:tabs>
        <w:spacing w:before="0" w:after="0" w:line="234" w:lineRule="exact"/>
        <w:ind w:left="352" w:right="0" w:hanging="233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 xml:space="preserve">for on this </w:t>
      </w:r>
      <w:r>
        <w:rPr>
          <w:spacing w:val="-5"/>
          <w:sz w:val="24"/>
        </w:rPr>
        <w:t xml:space="preserve">day, </w:t>
      </w:r>
      <w:r>
        <w:rPr>
          <w:sz w:val="24"/>
        </w:rPr>
        <w:t xml:space="preserve">the dead </w:t>
      </w:r>
      <w:commentRangeStart w:id="2"/>
      <w:r>
        <w:rPr>
          <w:sz w:val="24"/>
        </w:rPr>
        <w:t>are said to</w:t>
      </w:r>
      <w:commentRangeEnd w:id="2"/>
      <w:r>
        <w:commentReference w:id="2"/>
      </w:r>
      <w:r>
        <w:rPr>
          <w:sz w:val="24"/>
        </w:rPr>
        <w:t xml:space="preserve"> return to their homes and they</w:t>
      </w:r>
      <w:r>
        <w:rPr>
          <w:spacing w:val="-22"/>
          <w:sz w:val="24"/>
        </w:rPr>
        <w:t xml:space="preserve"> </w:t>
      </w:r>
      <w:commentRangeStart w:id="3"/>
      <w:r>
        <w:rPr>
          <w:sz w:val="24"/>
        </w:rPr>
        <w:t>are</w:t>
      </w:r>
    </w:p>
    <w:p>
      <w:pPr>
        <w:pStyle w:val="4"/>
        <w:spacing w:before="11"/>
        <w:ind w:left="120"/>
      </w:pPr>
      <w:r>
        <w:pict>
          <v:group id="_x0000_s1027" o:spid="_x0000_s1027" o:spt="203" style="position:absolute;left:0pt;margin-left:90pt;margin-top:-107.1pt;height:96.6pt;width:368.2pt;mso-position-horizontal-relative:page;z-index:251659264;mso-width-relative:page;mso-height-relative:page;" coordorigin="1800,-2142" coordsize="7364,1932">
            <o:lock v:ext="edit"/>
            <v:shape id="_x0000_s1028" o:spid="_x0000_s1028" o:spt="75" type="#_x0000_t75" style="position:absolute;left:1812;top:-1430;height:1220;width:735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800;top:-2143;height:1476;width:278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welcomed by t</w:t>
      </w:r>
      <w:commentRangeEnd w:id="3"/>
      <w:r>
        <w:commentReference w:id="3"/>
      </w:r>
      <w:r>
        <w:t>he living.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627"/>
        </w:tabs>
        <w:ind w:left="600"/>
        <w:rPr>
          <w:rFonts w:hint="eastAsia" w:ascii="宋体" w:hAnsi="宋体" w:eastAsia="宋体"/>
        </w:rPr>
      </w:pPr>
      <w:r>
        <w:t>be said to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sth.</w:t>
      </w:r>
      <w:r>
        <w:tab/>
      </w:r>
      <w:r>
        <w:rPr>
          <w:rFonts w:hint="eastAsia" w:ascii="宋体" w:hAnsi="宋体" w:eastAsia="宋体"/>
        </w:rPr>
        <w:t>“据说”</w:t>
      </w:r>
    </w:p>
    <w:p>
      <w:pPr>
        <w:pStyle w:val="4"/>
        <w:tabs>
          <w:tab w:val="left" w:pos="3033"/>
        </w:tabs>
        <w:spacing w:before="4"/>
        <w:ind w:left="600"/>
        <w:rPr>
          <w:rFonts w:hint="eastAsia" w:ascii="宋体" w:hAnsi="宋体" w:eastAsia="宋体"/>
        </w:rPr>
      </w:pPr>
      <w:r>
        <w:t>be welcomed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被动语态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120" w:right="151"/>
      </w:pPr>
      <w:r>
        <w:t xml:space="preserve">2.As they are expected </w:t>
      </w:r>
      <w:commentRangeStart w:id="4"/>
      <w:r>
        <w:t>to be</w:t>
      </w:r>
      <w:commentRangeEnd w:id="4"/>
      <w:r>
        <w:commentReference w:id="4"/>
      </w:r>
      <w:r>
        <w:t xml:space="preserve"> hungry after their long </w:t>
      </w:r>
      <w:r>
        <w:rPr>
          <w:spacing w:val="-3"/>
        </w:rPr>
        <w:t xml:space="preserve">journey, </w:t>
      </w:r>
      <w:r>
        <w:t xml:space="preserve">food </w:t>
      </w:r>
      <w:commentRangeStart w:id="5"/>
      <w:r>
        <w:t xml:space="preserve">is laid out </w:t>
      </w:r>
      <w:commentRangeEnd w:id="5"/>
      <w:r>
        <w:commentReference w:id="5"/>
      </w:r>
      <w:r>
        <w:t>for them.</w:t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1353"/>
          <w:tab w:val="left" w:pos="2183"/>
        </w:tabs>
        <w:ind w:left="600"/>
      </w:pP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放置，摆放／产卵，下蛋</w:t>
      </w:r>
    </w:p>
    <w:p>
      <w:pPr>
        <w:pStyle w:val="4"/>
        <w:spacing w:before="12"/>
        <w:ind w:left="600"/>
      </w:pPr>
      <w:r>
        <w:t>lay out food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Specially-made lanterns</w:t>
      </w:r>
      <w:commentRangeStart w:id="6"/>
      <w:r>
        <w:rPr>
          <w:sz w:val="24"/>
        </w:rPr>
        <w:t xml:space="preserve"> are hung</w:t>
      </w:r>
      <w:commentRangeEnd w:id="6"/>
      <w:r>
        <w:commentReference w:id="6"/>
      </w:r>
      <w:r>
        <w:rPr>
          <w:sz w:val="24"/>
        </w:rPr>
        <w:t xml:space="preserve"> outside each house </w:t>
      </w:r>
      <w:commentRangeStart w:id="7"/>
      <w:r>
        <w:rPr>
          <w:sz w:val="24"/>
        </w:rPr>
        <w:t xml:space="preserve">to </w:t>
      </w:r>
      <w:commentRangeEnd w:id="7"/>
      <w:r>
        <w:commentReference w:id="7"/>
      </w:r>
      <w:r>
        <w:rPr>
          <w:sz w:val="24"/>
        </w:rPr>
        <w:t xml:space="preserve">help the dead to find their </w:t>
      </w:r>
      <w:r>
        <w:rPr>
          <w:spacing w:val="-6"/>
          <w:sz w:val="24"/>
        </w:rPr>
        <w:t>way.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 w:line="254" w:lineRule="auto"/>
        <w:ind w:left="600" w:right="6212"/>
      </w:pPr>
      <w:r>
        <w:t>specially-made adv. + done = adj. well-dressed</w:t>
      </w:r>
    </w:p>
    <w:p>
      <w:pPr>
        <w:pStyle w:val="4"/>
        <w:spacing w:before="4"/>
        <w:ind w:left="600"/>
      </w:pPr>
      <w:r>
        <w:t>well-ventilated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32"/>
        <w:ind w:left="600"/>
      </w:pPr>
      <w:r>
        <w:t>newly-arrived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In the early morning</w:t>
      </w:r>
      <w:r>
        <w:rPr>
          <w:color w:val="00B050"/>
          <w:sz w:val="24"/>
        </w:rPr>
        <w:t>, the food</w:t>
      </w:r>
      <w:r>
        <w:rPr>
          <w:sz w:val="24"/>
        </w:rPr>
        <w:t xml:space="preserve"> that </w:t>
      </w:r>
      <w:commentRangeStart w:id="8"/>
      <w:r>
        <w:rPr>
          <w:sz w:val="24"/>
        </w:rPr>
        <w:t>had been laid out</w:t>
      </w:r>
      <w:commentRangeEnd w:id="8"/>
      <w:r>
        <w:commentReference w:id="8"/>
      </w:r>
      <w:r>
        <w:rPr>
          <w:sz w:val="24"/>
        </w:rPr>
        <w:t xml:space="preserve"> for the dead</w:t>
      </w:r>
      <w:r>
        <w:rPr>
          <w:color w:val="00B050"/>
          <w:sz w:val="24"/>
        </w:rPr>
        <w:t xml:space="preserve"> </w:t>
      </w:r>
      <w:commentRangeStart w:id="9"/>
      <w:r>
        <w:rPr>
          <w:color w:val="00B050"/>
          <w:sz w:val="24"/>
        </w:rPr>
        <w:t xml:space="preserve">is thrown </w:t>
      </w:r>
      <w:commentRangeEnd w:id="9"/>
      <w:r>
        <w:rPr>
          <w:color w:val="00B050"/>
        </w:rPr>
        <w:commentReference w:id="9"/>
      </w:r>
      <w:r>
        <w:rPr>
          <w:color w:val="00B050"/>
          <w:sz w:val="24"/>
        </w:rPr>
        <w:t>into a river or into the sea</w:t>
      </w:r>
      <w:r>
        <w:rPr>
          <w:sz w:val="24"/>
        </w:rPr>
        <w:t xml:space="preserve"> as it </w:t>
      </w:r>
      <w:commentRangeStart w:id="10"/>
      <w:r>
        <w:rPr>
          <w:sz w:val="24"/>
        </w:rPr>
        <w:t xml:space="preserve">is considered </w:t>
      </w:r>
      <w:commentRangeEnd w:id="10"/>
      <w:r>
        <w:commentReference w:id="10"/>
      </w:r>
      <w:r>
        <w:rPr>
          <w:sz w:val="24"/>
        </w:rPr>
        <w:t>unlucky for anyone living to eat</w:t>
      </w:r>
      <w:r>
        <w:rPr>
          <w:spacing w:val="-33"/>
          <w:sz w:val="24"/>
        </w:rPr>
        <w:t xml:space="preserve"> </w:t>
      </w:r>
      <w:r>
        <w:rPr>
          <w:sz w:val="24"/>
        </w:rPr>
        <w:t>it.</w:t>
      </w:r>
      <w:r>
        <w:commentReference w:id="11"/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3" w:firstLine="0"/>
        <w:jc w:val="left"/>
        <w:rPr>
          <w:sz w:val="24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1158875</wp:posOffset>
            </wp:positionH>
            <wp:positionV relativeFrom="paragraph">
              <wp:posOffset>266065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27.05pt;height:52.8pt;width:38.8pt;mso-position-horizontal-relative:page;z-index:-251797504;mso-width-relative:page;mso-height-relative:page;" fillcolor="#C0C0C0" filled="t" stroked="f" coordorigin="9235,542" coordsize="776,1056" path="m9960,1490l9794,1490,9811,1488,9826,1485,9840,1480,9864,1466,9874,1459,9883,1447,9890,1435,9895,1423,9902,1406,9905,1389,9910,1370,9912,1348,9917,1300,9919,1149,9924,988,9927,796,9929,643,9254,643,9254,542,10010,542,10006,806,10001,1024,9996,1197,9991,1324,9991,1358,9986,1389,9982,1418,9979,1430,9977,1444,9972,1456,9970,1468,9965,1480,9960,1490xm9655,1032l9571,972,9492,914,9415,864,9346,820,9384,741,9475,796,9557,847,9631,895,9696,940,9655,1032xm9264,1420l9235,1315,9324,1279,9410,1243,9492,1207,9571,1173,9648,1140,9722,1106,9792,1072,9859,1039,9859,1144,9554,1284,9264,1420xm9823,1596l9662,1596,9617,1593,9617,1567,9612,1540,9610,1512,9602,1480,9658,1485,9706,1488,9744,1490,9960,1490,9955,1502,9948,1512,9943,1521,9936,1528,9931,1538,9917,1552,9907,1560,9900,1564,9893,1572,9874,1581,9864,1584,9854,1588,9845,1591,9833,1593,9823,1596xm9799,1598l9746,1598,9706,1596,9811,1596,9799,15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In towns that are near the sea, the tiny lanterns which had been hung in the streets the night before, are placed into the water when the festival is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over.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3"/>
        <w:rPr>
          <w:sz w:val="25"/>
        </w:rPr>
      </w:pPr>
    </w:p>
    <w:p>
      <w:pPr>
        <w:pStyle w:val="4"/>
        <w:ind w:left="360"/>
        <w:rPr>
          <w:rFonts w:ascii="宋体" w:hAnsi="宋体"/>
        </w:rPr>
      </w:pPr>
      <w:r>
        <w:t>In towns</w:t>
      </w:r>
      <w:r>
        <w:rPr>
          <w:rFonts w:ascii="宋体" w:hAnsi="宋体"/>
        </w:rPr>
        <w:t>…</w:t>
      </w:r>
      <w:r>
        <w:t>, the tiny lanterns</w:t>
      </w:r>
      <w:r>
        <w:rPr>
          <w:rFonts w:ascii="宋体" w:hAnsi="宋体"/>
        </w:rPr>
        <w:t>…</w:t>
      </w:r>
      <w:r>
        <w:t>, are placed into the water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Thousands of lanterns slowly drift out to sea </w:t>
      </w:r>
      <w:commentRangeStart w:id="12"/>
      <w:r>
        <w:rPr>
          <w:sz w:val="24"/>
        </w:rPr>
        <w:t xml:space="preserve">guiding </w:t>
      </w:r>
      <w:commentRangeEnd w:id="12"/>
      <w:r>
        <w:commentReference w:id="12"/>
      </w:r>
      <w:r>
        <w:rPr>
          <w:sz w:val="24"/>
        </w:rPr>
        <w:t xml:space="preserve">the dead on their </w:t>
      </w:r>
      <w:commentRangeStart w:id="13"/>
      <w:r>
        <w:rPr>
          <w:sz w:val="24"/>
        </w:rPr>
        <w:t xml:space="preserve">return journey </w:t>
      </w:r>
      <w:commentRangeEnd w:id="13"/>
      <w:r>
        <w:commentReference w:id="13"/>
      </w:r>
      <w:r>
        <w:rPr>
          <w:sz w:val="24"/>
        </w:rPr>
        <w:t>to the other</w:t>
      </w:r>
      <w:r>
        <w:rPr>
          <w:spacing w:val="-8"/>
          <w:sz w:val="24"/>
        </w:rPr>
        <w:t xml:space="preserve"> </w:t>
      </w:r>
      <w:r>
        <w:rPr>
          <w:sz w:val="24"/>
        </w:rPr>
        <w:t>world.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This is a moving spectacle, </w:t>
      </w:r>
      <w:commentRangeStart w:id="14"/>
      <w:r>
        <w:rPr>
          <w:sz w:val="24"/>
        </w:rPr>
        <w:t xml:space="preserve">for </w:t>
      </w:r>
      <w:commentRangeEnd w:id="14"/>
      <w:r>
        <w:commentReference w:id="14"/>
      </w:r>
      <w:r>
        <w:rPr>
          <w:sz w:val="24"/>
        </w:rPr>
        <w:t xml:space="preserve">crowds of people stand on the shore </w:t>
      </w:r>
      <w:commentRangeStart w:id="15"/>
      <w:r>
        <w:rPr>
          <w:sz w:val="24"/>
        </w:rPr>
        <w:t xml:space="preserve">watching </w:t>
      </w:r>
      <w:commentRangeEnd w:id="15"/>
      <w:r>
        <w:commentReference w:id="15"/>
      </w:r>
      <w:r>
        <w:rPr>
          <w:sz w:val="24"/>
        </w:rPr>
        <w:t xml:space="preserve">the lanterns </w:t>
      </w:r>
      <w:commentRangeStart w:id="16"/>
      <w:r>
        <w:rPr>
          <w:sz w:val="24"/>
        </w:rPr>
        <w:t>drifting</w:t>
      </w:r>
      <w:bookmarkStart w:id="0" w:name="_GoBack"/>
      <w:bookmarkEnd w:id="0"/>
      <w:r>
        <w:rPr>
          <w:sz w:val="24"/>
        </w:rPr>
        <w:t xml:space="preserve"> </w:t>
      </w:r>
      <w:commentRangeEnd w:id="16"/>
      <w:r>
        <w:commentReference w:id="16"/>
      </w:r>
      <w:r>
        <w:rPr>
          <w:sz w:val="24"/>
        </w:rPr>
        <w:t>away until they can be seen no</w:t>
      </w:r>
      <w:r>
        <w:rPr>
          <w:spacing w:val="-19"/>
          <w:sz w:val="24"/>
        </w:rPr>
        <w:t xml:space="preserve"> </w:t>
      </w:r>
      <w:r>
        <w:rPr>
          <w:sz w:val="24"/>
        </w:rPr>
        <w:t>more.</w:t>
      </w:r>
    </w:p>
    <w:p>
      <w:pPr>
        <w:spacing w:after="0" w:line="254" w:lineRule="auto"/>
        <w:jc w:val="left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2"/>
        <w:ind w:left="2486" w:right="2496"/>
        <w:jc w:val="center"/>
        <w:rPr>
          <w:rFonts w:hint="eastAsia" w:ascii="宋体" w:eastAsia="宋体"/>
        </w:rPr>
      </w:pPr>
      <w:r>
        <w:t xml:space="preserve">Lesson 96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恭喜大家，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2"/>
        </w:rPr>
        <w:t>我们胜利地收官啦！！！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19"/>
        </w:rPr>
        <w:t>感谢大家的陪伴和支持！！！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18"/>
        </w:rPr>
      </w:pPr>
    </w:p>
    <w:p>
      <w:pPr>
        <w:spacing w:before="58"/>
        <w:ind w:left="2486" w:right="2503" w:firstLine="0"/>
        <w:jc w:val="center"/>
        <w:rPr>
          <w:rFonts w:hint="eastAsia" w:ascii="宋体" w:eastAsia="宋体"/>
          <w:sz w:val="30"/>
        </w:rPr>
      </w:pPr>
      <w:r>
        <w:rPr>
          <w:rFonts w:hint="eastAsia" w:ascii="宋体" w:eastAsia="宋体"/>
          <w:sz w:val="24"/>
        </w:rPr>
        <w:t>英语的基础：</w:t>
      </w:r>
      <w:r>
        <w:rPr>
          <w:rFonts w:hint="eastAsia" w:ascii="宋体" w:eastAsia="宋体"/>
          <w:sz w:val="30"/>
        </w:rPr>
        <w:t xml:space="preserve">词汇 </w:t>
      </w:r>
      <w:r>
        <w:rPr>
          <w:sz w:val="30"/>
        </w:rPr>
        <w:t xml:space="preserve">+ </w:t>
      </w:r>
      <w:r>
        <w:rPr>
          <w:rFonts w:hint="eastAsia" w:ascii="宋体" w:eastAsia="宋体"/>
          <w:sz w:val="30"/>
        </w:rPr>
        <w:t>语法</w:t>
      </w:r>
    </w:p>
    <w:p>
      <w:pPr>
        <w:spacing w:before="240"/>
        <w:ind w:left="2486" w:right="2503" w:firstLine="0"/>
        <w:jc w:val="center"/>
        <w:rPr>
          <w:rFonts w:hint="eastAsia" w:ascii="宋体" w:eastAsia="宋体"/>
          <w:sz w:val="30"/>
        </w:rPr>
      </w:pPr>
      <w:r>
        <w:rPr>
          <w:rFonts w:hint="eastAsia" w:ascii="宋体" w:eastAsia="宋体"/>
          <w:sz w:val="24"/>
        </w:rPr>
        <w:t>英语的应用：</w:t>
      </w:r>
      <w:r>
        <w:rPr>
          <w:rFonts w:hint="eastAsia" w:ascii="宋体" w:eastAsia="宋体"/>
          <w:sz w:val="30"/>
        </w:rPr>
        <w:t>听 说 读 写 译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10"/>
        </w:rPr>
      </w:pPr>
      <w:r>
        <w:pict>
          <v:group id="_x0000_s1031" o:spid="_x0000_s1031" o:spt="203" style="position:absolute;left:0pt;margin-left:90.55pt;margin-top:8.7pt;height:214.35pt;width:409.95pt;mso-position-horizontal-relative:page;mso-wrap-distance-bottom:0pt;mso-wrap-distance-top:0pt;z-index:-251653120;mso-width-relative:page;mso-height-relative:page;" coordorigin="1812,175" coordsize="8199,4287">
            <o:lock v:ext="edit"/>
            <v:shape id="_x0000_s1032" o:spid="_x0000_s1032" o:spt="75" type="#_x0000_t75" style="position:absolute;left:1812;top:174;height:4287;width:819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7024;top:395;height:3776;width:250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202" type="#_x0000_t202" style="position:absolute;left:1812;top:174;height:4287;width:81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rFonts w:ascii="宋体"/>
                        <w:sz w:val="24"/>
                      </w:rPr>
                    </w:pPr>
                  </w:p>
                  <w:p>
                    <w:pPr>
                      <w:spacing w:before="1" w:line="487" w:lineRule="auto"/>
                      <w:ind w:left="228" w:right="6288" w:hanging="24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 xml:space="preserve">一个成功的人， </w:t>
                    </w:r>
                    <w:r>
                      <w:rPr>
                        <w:rFonts w:hint="eastAsia" w:ascii="宋体" w:eastAsia="宋体"/>
                        <w:spacing w:val="-3"/>
                        <w:sz w:val="24"/>
                      </w:rPr>
                      <w:t>不是从不失败，</w:t>
                    </w:r>
                  </w:p>
                  <w:p>
                    <w:pPr>
                      <w:spacing w:before="0" w:line="307" w:lineRule="exact"/>
                      <w:ind w:left="46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而是从不放弃。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6:19:44Z" w:initials="">
    <w:p w14:paraId="BBE6D2F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死去的人</w:t>
      </w:r>
    </w:p>
  </w:comment>
  <w:comment w:id="1" w:author="孫琦" w:date="2020-02-14T16:19:35Z" w:initials="">
    <w:p w14:paraId="EFF3DC94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活着的人</w:t>
      </w:r>
    </w:p>
  </w:comment>
  <w:comment w:id="2" w:author="孫琦" w:date="2020-02-14T16:23:40Z" w:initials="">
    <w:p w14:paraId="FFEF944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据说要去做某事</w:t>
      </w:r>
    </w:p>
  </w:comment>
  <w:comment w:id="3" w:author="孫琦" w:date="2020-02-14T16:24:06Z" w:initials="">
    <w:p w14:paraId="7AFC229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被动语态 </w:t>
      </w:r>
    </w:p>
  </w:comment>
  <w:comment w:id="4" w:author="孫琦" w:date="2020-02-14T16:27:17Z" w:initials="">
    <w:p w14:paraId="3AF75CF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非谓语动词 用to </w:t>
      </w:r>
    </w:p>
  </w:comment>
  <w:comment w:id="5" w:author="孫琦" w:date="2020-02-14T16:27:05Z" w:initials="">
    <w:p w14:paraId="937C0B1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被摆出来</w:t>
      </w:r>
    </w:p>
  </w:comment>
  <w:comment w:id="6" w:author="孫琦" w:date="2020-02-14T16:28:12Z" w:initials="">
    <w:p w14:paraId="5B3D519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被挂起来</w:t>
      </w:r>
    </w:p>
  </w:comment>
  <w:comment w:id="7" w:author="孫琦" w:date="2020-02-14T16:28:18Z" w:initials="">
    <w:p w14:paraId="F79A42F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非谓语动词i 表示目的</w:t>
      </w:r>
    </w:p>
  </w:comment>
  <w:comment w:id="8" w:author="孫琦" w:date="2020-02-14T16:36:14Z" w:initials="">
    <w:p w14:paraId="7597DAE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谓语动词1 </w:t>
      </w:r>
    </w:p>
  </w:comment>
  <w:comment w:id="9" w:author="孫琦" w:date="2020-02-14T16:36:22Z" w:initials="">
    <w:p w14:paraId="FBEF963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谓语动词2</w:t>
      </w:r>
    </w:p>
  </w:comment>
  <w:comment w:id="10" w:author="孫琦" w:date="2020-02-14T16:36:30Z" w:initials="">
    <w:p w14:paraId="F2FB89A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谓语动词3</w:t>
      </w:r>
    </w:p>
  </w:comment>
  <w:comment w:id="11" w:author="孫琦" w:date="2020-02-14T16:46:07Z" w:initials="">
    <w:p w14:paraId="7E17526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绿色部分就是这个句子的主句 </w:t>
      </w:r>
    </w:p>
  </w:comment>
  <w:comment w:id="12" w:author="孫琦" w:date="2020-02-14T16:50:28Z" w:initials="">
    <w:p w14:paraId="3FF77B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   </w:t>
      </w:r>
      <w:r>
        <w:rPr>
          <w:sz w:val="24"/>
        </w:rPr>
        <w:t xml:space="preserve">lanterns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>drift out</w:t>
      </w:r>
      <w:r>
        <w:rPr>
          <w:rFonts w:hint="eastAsia" w:eastAsia="宋体"/>
          <w:sz w:val="24"/>
          <w:lang w:val="en-US" w:eastAsia="zh-CN"/>
        </w:rPr>
        <w:t xml:space="preserve"> 主语谓语已经有了 所以这个地方做非谓语表示主动</w:t>
      </w:r>
    </w:p>
  </w:comment>
  <w:comment w:id="13" w:author="孫琦" w:date="2020-02-14T16:50:00Z" w:initials="">
    <w:p w14:paraId="F793267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回程</w:t>
      </w:r>
    </w:p>
  </w:comment>
  <w:comment w:id="14" w:author="孫琦" w:date="2020-02-14T16:52:25Z" w:initials="">
    <w:p w14:paraId="549FB05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表示因为  </w:t>
      </w:r>
    </w:p>
  </w:comment>
  <w:comment w:id="15" w:author="孫琦" w:date="2020-02-14T16:52:54Z" w:initials="">
    <w:p w14:paraId="FF3D1C9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  </w:t>
      </w:r>
      <w:r>
        <w:rPr>
          <w:sz w:val="24"/>
        </w:rPr>
        <w:t xml:space="preserve"> people stand </w:t>
      </w:r>
      <w:r>
        <w:rPr>
          <w:rFonts w:hint="eastAsia" w:eastAsia="宋体"/>
          <w:sz w:val="24"/>
          <w:lang w:val="en-US" w:eastAsia="zh-CN"/>
        </w:rPr>
        <w:t xml:space="preserve"> 主谓已经有了</w:t>
      </w:r>
    </w:p>
  </w:comment>
  <w:comment w:id="16" w:author="孫琦" w:date="2020-02-14T16:52:59Z" w:initials="">
    <w:p w14:paraId="DF5FEAE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</w:t>
      </w:r>
      <w:r>
        <w:rPr>
          <w:sz w:val="24"/>
        </w:rPr>
        <w:t xml:space="preserve"> people stand </w:t>
      </w:r>
      <w:r>
        <w:rPr>
          <w:rFonts w:hint="eastAsia" w:eastAsia="宋体"/>
          <w:sz w:val="24"/>
          <w:lang w:val="en-US" w:eastAsia="zh-CN"/>
        </w:rPr>
        <w:t xml:space="preserve">  主谓已经有了</w:t>
      </w:r>
    </w:p>
    <w:p w14:paraId="FEFAD59E">
      <w:pPr>
        <w:pStyle w:val="3"/>
        <w:rPr>
          <w:rFonts w:hint="eastAsia" w:eastAsia="宋体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BE6D2FC" w15:done="0"/>
  <w15:commentEx w15:paraId="EFF3DC94" w15:done="0"/>
  <w15:commentEx w15:paraId="FFEF9447" w15:done="0"/>
  <w15:commentEx w15:paraId="7AFC229C" w15:done="0"/>
  <w15:commentEx w15:paraId="3AF75CFA" w15:done="0"/>
  <w15:commentEx w15:paraId="937C0B15" w15:done="0"/>
  <w15:commentEx w15:paraId="5B3D5196" w15:done="0"/>
  <w15:commentEx w15:paraId="F79A42F0" w15:done="0"/>
  <w15:commentEx w15:paraId="7597DAE3" w15:done="0"/>
  <w15:commentEx w15:paraId="FBEF9637" w15:done="0"/>
  <w15:commentEx w15:paraId="F2FB89A9" w15:done="0"/>
  <w15:commentEx w15:paraId="7E17526F" w15:done="0"/>
  <w15:commentEx w15:paraId="3FF77B51" w15:done="0"/>
  <w15:commentEx w15:paraId="F793267D" w15:done="0"/>
  <w15:commentEx w15:paraId="549FB050" w15:done="0"/>
  <w15:commentEx w15:paraId="FF3D1C9E" w15:done="0"/>
  <w15:commentEx w15:paraId="FEFAD5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9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8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7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trackRevision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190B5F"/>
    <w:rsid w:val="045F731C"/>
    <w:rsid w:val="048874C5"/>
    <w:rsid w:val="057663AC"/>
    <w:rsid w:val="063D2F03"/>
    <w:rsid w:val="070720D4"/>
    <w:rsid w:val="08BA4BF3"/>
    <w:rsid w:val="091037E7"/>
    <w:rsid w:val="0A791210"/>
    <w:rsid w:val="0A8A2365"/>
    <w:rsid w:val="0D6A0031"/>
    <w:rsid w:val="0DF854D0"/>
    <w:rsid w:val="0DFB6C47"/>
    <w:rsid w:val="0E004D19"/>
    <w:rsid w:val="0E1C2C57"/>
    <w:rsid w:val="105750B8"/>
    <w:rsid w:val="1BC95AD0"/>
    <w:rsid w:val="1F023897"/>
    <w:rsid w:val="20FB66D5"/>
    <w:rsid w:val="210C1FA5"/>
    <w:rsid w:val="217A4069"/>
    <w:rsid w:val="230435C1"/>
    <w:rsid w:val="23576AB7"/>
    <w:rsid w:val="239F220C"/>
    <w:rsid w:val="2551427B"/>
    <w:rsid w:val="277D0B97"/>
    <w:rsid w:val="27A81B44"/>
    <w:rsid w:val="28874E68"/>
    <w:rsid w:val="321E1A70"/>
    <w:rsid w:val="33193795"/>
    <w:rsid w:val="342219C0"/>
    <w:rsid w:val="37733D96"/>
    <w:rsid w:val="39FD87D6"/>
    <w:rsid w:val="3A2A4DD6"/>
    <w:rsid w:val="3A580E5A"/>
    <w:rsid w:val="3D3B06C2"/>
    <w:rsid w:val="3EFBC728"/>
    <w:rsid w:val="40132CE5"/>
    <w:rsid w:val="443A7425"/>
    <w:rsid w:val="44C66BEC"/>
    <w:rsid w:val="463A4361"/>
    <w:rsid w:val="464B6645"/>
    <w:rsid w:val="46BE0D07"/>
    <w:rsid w:val="48B14585"/>
    <w:rsid w:val="49DD02BD"/>
    <w:rsid w:val="4AD51822"/>
    <w:rsid w:val="4E474A92"/>
    <w:rsid w:val="4E730C25"/>
    <w:rsid w:val="509C041D"/>
    <w:rsid w:val="51A93CAA"/>
    <w:rsid w:val="5363050E"/>
    <w:rsid w:val="54D23BC5"/>
    <w:rsid w:val="561B59E2"/>
    <w:rsid w:val="5CCF4FD2"/>
    <w:rsid w:val="5CE11298"/>
    <w:rsid w:val="5E001F8C"/>
    <w:rsid w:val="5E2307B0"/>
    <w:rsid w:val="603A3CDA"/>
    <w:rsid w:val="6286252D"/>
    <w:rsid w:val="64E30FC0"/>
    <w:rsid w:val="6B3F4A3E"/>
    <w:rsid w:val="6E305E2B"/>
    <w:rsid w:val="71FA3D07"/>
    <w:rsid w:val="76212D4F"/>
    <w:rsid w:val="78CA1128"/>
    <w:rsid w:val="78FB7E02"/>
    <w:rsid w:val="7AD14557"/>
    <w:rsid w:val="7B9F7169"/>
    <w:rsid w:val="7E2506F7"/>
    <w:rsid w:val="7EFDEEF1"/>
    <w:rsid w:val="7F240DDD"/>
    <w:rsid w:val="7F783868"/>
    <w:rsid w:val="7FA425ED"/>
    <w:rsid w:val="7FA610CB"/>
    <w:rsid w:val="9DDD66BF"/>
    <w:rsid w:val="DFC768C6"/>
    <w:rsid w:val="EF8F8C8D"/>
    <w:rsid w:val="F59FD05A"/>
    <w:rsid w:val="F8FE3A4A"/>
    <w:rsid w:val="FBAD8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right="10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2020-02-15T08:13:00Z</dcterms:created>
  <dc:creator>qiqi</dc:creator>
  <cp:lastModifiedBy>sunqi</cp:lastModifiedBy>
  <dcterms:modified xsi:type="dcterms:W3CDTF">2020-06-23T21:06:47Z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2052-2.3.1.3761</vt:lpwstr>
  </property>
</Properties>
</file>